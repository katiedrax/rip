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2919" w14:textId="731EBD51" w:rsidR="001678D9" w:rsidRPr="00412CE0" w:rsidRDefault="008440ED">
      <w:pPr>
        <w:pStyle w:val="Title"/>
        <w:rPr>
          <w:sz w:val="20"/>
          <w:szCs w:val="20"/>
        </w:rPr>
      </w:pPr>
      <w:commentRangeStart w:id="0"/>
      <w:r w:rsidRPr="00412CE0">
        <w:rPr>
          <w:sz w:val="20"/>
          <w:szCs w:val="20"/>
        </w:rPr>
        <w:t>STUDY PROTOCOL</w:t>
      </w:r>
      <w:r w:rsidR="00506F4C" w:rsidRPr="00412CE0">
        <w:rPr>
          <w:sz w:val="20"/>
          <w:szCs w:val="20"/>
        </w:rPr>
        <w:t xml:space="preserve"> - Intro</w:t>
      </w:r>
      <w:commentRangeEnd w:id="0"/>
      <w:r w:rsidR="007C6298" w:rsidRPr="00412CE0">
        <w:rPr>
          <w:rStyle w:val="CommentReference"/>
          <w:rFonts w:asciiTheme="minorHAnsi" w:eastAsiaTheme="minorHAnsi" w:hAnsiTheme="minorHAnsi" w:cstheme="minorBidi"/>
          <w:b w:val="0"/>
          <w:bCs w:val="0"/>
          <w:color w:val="auto"/>
          <w:sz w:val="20"/>
          <w:szCs w:val="20"/>
        </w:rPr>
        <w:commentReference w:id="0"/>
      </w:r>
    </w:p>
    <w:p w14:paraId="1B358438" w14:textId="608CC6CE" w:rsidR="001678D9" w:rsidRPr="00412CE0" w:rsidRDefault="008440ED">
      <w:pPr>
        <w:pStyle w:val="Subtitle"/>
        <w:rPr>
          <w:sz w:val="20"/>
          <w:szCs w:val="20"/>
        </w:rPr>
      </w:pPr>
      <w:r w:rsidRPr="00412CE0">
        <w:rPr>
          <w:sz w:val="20"/>
          <w:szCs w:val="20"/>
        </w:rPr>
        <w:t>Does gamification increase [positive attitudes/capability</w:t>
      </w:r>
      <w:r w:rsidR="00A916D2" w:rsidRPr="00412CE0">
        <w:rPr>
          <w:sz w:val="20"/>
          <w:szCs w:val="20"/>
        </w:rPr>
        <w:t>?</w:t>
      </w:r>
      <w:r w:rsidRPr="00412CE0">
        <w:rPr>
          <w:sz w:val="20"/>
          <w:szCs w:val="20"/>
        </w:rPr>
        <w:t>] of data sharing?</w:t>
      </w:r>
    </w:p>
    <w:p w14:paraId="6F1E0D8A" w14:textId="77777777" w:rsidR="001678D9" w:rsidRPr="00412CE0" w:rsidRDefault="008440ED">
      <w:pPr>
        <w:pStyle w:val="Author"/>
        <w:rPr>
          <w:sz w:val="20"/>
          <w:szCs w:val="20"/>
        </w:rPr>
      </w:pPr>
      <w:r w:rsidRPr="00412CE0">
        <w:rPr>
          <w:sz w:val="20"/>
          <w:szCs w:val="20"/>
        </w:rPr>
        <w:t>Katie Drax, Kirsty Merret, Robert Thibault, Christopher Warren, and Marcus Munafò</w:t>
      </w:r>
    </w:p>
    <w:p w14:paraId="6EFA65FC" w14:textId="77777777" w:rsidR="001678D9" w:rsidRPr="00412CE0" w:rsidRDefault="008440ED">
      <w:pPr>
        <w:pStyle w:val="Date"/>
        <w:rPr>
          <w:sz w:val="20"/>
          <w:szCs w:val="20"/>
        </w:rPr>
      </w:pPr>
      <w:r w:rsidRPr="00412CE0">
        <w:rPr>
          <w:sz w:val="20"/>
          <w:szCs w:val="20"/>
        </w:rPr>
        <w:t>07 May 2021</w:t>
      </w:r>
    </w:p>
    <w:p w14:paraId="17276252" w14:textId="77777777" w:rsidR="001678D9" w:rsidRPr="00412CE0" w:rsidRDefault="008440ED">
      <w:pPr>
        <w:pStyle w:val="Heading1"/>
        <w:rPr>
          <w:sz w:val="20"/>
          <w:szCs w:val="20"/>
        </w:rPr>
      </w:pPr>
      <w:bookmarkStart w:id="1" w:name="background"/>
      <w:r w:rsidRPr="00412CE0">
        <w:rPr>
          <w:sz w:val="20"/>
          <w:szCs w:val="20"/>
        </w:rPr>
        <w:t>1</w:t>
      </w:r>
      <w:r w:rsidRPr="00412CE0">
        <w:rPr>
          <w:sz w:val="20"/>
          <w:szCs w:val="20"/>
        </w:rPr>
        <w:tab/>
        <w:t>Background</w:t>
      </w:r>
      <w:bookmarkEnd w:id="1"/>
    </w:p>
    <w:p w14:paraId="5CF39B4F" w14:textId="6D60EE12" w:rsidR="001678D9" w:rsidRPr="00952EE4" w:rsidRDefault="00952EE4">
      <w:pPr>
        <w:pStyle w:val="FirstParagraph"/>
        <w:rPr>
          <w:sz w:val="20"/>
          <w:szCs w:val="20"/>
          <w:rPrChange w:id="2" w:author="Marcus Munafo" w:date="2021-05-08T12:26:00Z">
            <w:rPr>
              <w:sz w:val="20"/>
              <w:szCs w:val="20"/>
            </w:rPr>
          </w:rPrChange>
        </w:rPr>
      </w:pPr>
      <w:commentRangeStart w:id="3"/>
      <w:ins w:id="4" w:author="Marcus Munafo" w:date="2021-05-08T12:19:00Z">
        <w:r>
          <w:rPr>
            <w:sz w:val="20"/>
            <w:szCs w:val="20"/>
          </w:rPr>
          <w:t>Fun</w:t>
        </w:r>
      </w:ins>
      <w:ins w:id="5" w:author="Marcus Munafo" w:date="2021-05-08T12:20:00Z">
        <w:r>
          <w:rPr>
            <w:sz w:val="20"/>
            <w:szCs w:val="20"/>
          </w:rPr>
          <w:t xml:space="preserve">ders and publishers are increasingly requiring data sharing as a condition of funding or publication. </w:t>
        </w:r>
      </w:ins>
      <w:commentRangeEnd w:id="3"/>
      <w:ins w:id="6" w:author="Marcus Munafo" w:date="2021-05-08T12:23:00Z">
        <w:r>
          <w:rPr>
            <w:rStyle w:val="CommentReference"/>
          </w:rPr>
          <w:commentReference w:id="3"/>
        </w:r>
      </w:ins>
      <w:commentRangeStart w:id="7"/>
      <w:ins w:id="8" w:author="Marcus Munafo" w:date="2021-05-08T12:20:00Z">
        <w:r>
          <w:rPr>
            <w:sz w:val="20"/>
            <w:szCs w:val="20"/>
          </w:rPr>
          <w:t>Data sharing can encourage</w:t>
        </w:r>
      </w:ins>
      <w:del w:id="9" w:author="Marcus Munafo" w:date="2021-05-08T12:20:00Z">
        <w:r w:rsidR="008440ED" w:rsidRPr="00412CE0" w:rsidDel="00952EE4">
          <w:rPr>
            <w:sz w:val="20"/>
            <w:szCs w:val="20"/>
          </w:rPr>
          <w:delText xml:space="preserve">Researchers who share what research data they can so that others can find, access, and </w:delText>
        </w:r>
      </w:del>
      <w:ins w:id="10" w:author="Marcus Munafo" w:date="2021-05-08T12:20:00Z">
        <w:r>
          <w:rPr>
            <w:sz w:val="20"/>
            <w:szCs w:val="20"/>
          </w:rPr>
          <w:t xml:space="preserve"> </w:t>
        </w:r>
      </w:ins>
      <w:r w:rsidR="008440ED" w:rsidRPr="00412CE0">
        <w:rPr>
          <w:sz w:val="20"/>
          <w:szCs w:val="20"/>
        </w:rPr>
        <w:t>reuse</w:t>
      </w:r>
      <w:ins w:id="11" w:author="Marcus Munafo" w:date="2021-05-08T12:20:00Z">
        <w:r>
          <w:rPr>
            <w:sz w:val="20"/>
            <w:szCs w:val="20"/>
          </w:rPr>
          <w:t>, and serve as a quality control process that</w:t>
        </w:r>
      </w:ins>
      <w:r w:rsidR="008440ED" w:rsidRPr="00412CE0">
        <w:rPr>
          <w:sz w:val="20"/>
          <w:szCs w:val="20"/>
        </w:rPr>
        <w:t xml:space="preserve"> </w:t>
      </w:r>
      <w:del w:id="12" w:author="Marcus Munafo" w:date="2021-05-08T12:20:00Z">
        <w:r w:rsidR="008440ED" w:rsidRPr="00412CE0" w:rsidDel="00952EE4">
          <w:rPr>
            <w:sz w:val="20"/>
            <w:szCs w:val="20"/>
          </w:rPr>
          <w:delText xml:space="preserve">it allow their data to </w:delText>
        </w:r>
      </w:del>
      <w:r w:rsidR="008440ED" w:rsidRPr="00412CE0">
        <w:rPr>
          <w:sz w:val="20"/>
          <w:szCs w:val="20"/>
        </w:rPr>
        <w:t>increase</w:t>
      </w:r>
      <w:ins w:id="13" w:author="Marcus Munafo" w:date="2021-05-08T12:20:00Z">
        <w:r>
          <w:rPr>
            <w:sz w:val="20"/>
            <w:szCs w:val="20"/>
          </w:rPr>
          <w:t>s</w:t>
        </w:r>
      </w:ins>
      <w:r w:rsidR="008440ED" w:rsidRPr="00412CE0">
        <w:rPr>
          <w:sz w:val="20"/>
          <w:szCs w:val="20"/>
        </w:rPr>
        <w:t xml:space="preserve"> the rigour, reproducibility, impact, and efficiency of </w:t>
      </w:r>
      <w:del w:id="14" w:author="Marcus Munafo" w:date="2021-05-08T12:21:00Z">
        <w:r w:rsidR="008440ED" w:rsidRPr="00412CE0" w:rsidDel="00952EE4">
          <w:rPr>
            <w:sz w:val="20"/>
            <w:szCs w:val="20"/>
          </w:rPr>
          <w:delText xml:space="preserve">their own and others’ </w:delText>
        </w:r>
      </w:del>
      <w:r w:rsidR="008440ED" w:rsidRPr="00412CE0">
        <w:rPr>
          <w:sz w:val="20"/>
          <w:szCs w:val="20"/>
        </w:rPr>
        <w:t>research</w:t>
      </w:r>
      <w:ins w:id="15" w:author="Marcus Munafo" w:date="2021-05-08T12:23:00Z">
        <w:r>
          <w:rPr>
            <w:sz w:val="20"/>
            <w:szCs w:val="20"/>
          </w:rPr>
          <w:t>.</w:t>
        </w:r>
      </w:ins>
      <w:ins w:id="16" w:author="Marcus Munafo" w:date="2021-05-08T12:21:00Z">
        <w:r>
          <w:rPr>
            <w:sz w:val="20"/>
            <w:szCs w:val="20"/>
          </w:rPr>
          <w:t xml:space="preserve"> </w:t>
        </w:r>
      </w:ins>
      <w:commentRangeEnd w:id="7"/>
      <w:ins w:id="17" w:author="Marcus Munafo" w:date="2021-05-08T12:23:00Z">
        <w:r>
          <w:rPr>
            <w:rStyle w:val="CommentReference"/>
          </w:rPr>
          <w:commentReference w:id="7"/>
        </w:r>
      </w:ins>
      <w:ins w:id="18" w:author="Marcus Munafo" w:date="2021-05-08T12:21:00Z">
        <w:r>
          <w:rPr>
            <w:sz w:val="20"/>
            <w:szCs w:val="20"/>
          </w:rPr>
          <w:t xml:space="preserve">However, </w:t>
        </w:r>
      </w:ins>
      <w:del w:id="19" w:author="Marcus Munafo" w:date="2021-05-08T12:21:00Z">
        <w:r w:rsidR="008440ED" w:rsidRPr="00412CE0" w:rsidDel="00952EE4">
          <w:rPr>
            <w:sz w:val="20"/>
            <w:szCs w:val="20"/>
          </w:rPr>
          <w:delText>. For example, open data can make contributions to a potentially infinite number of projects and uses, allow others to evaluate the evidence underlying claims, make research methods and results more transparent, and facilitate replication and validation studies. Individuals, institutions, states (The Open Research Data Task Force, 2018), and intergovernmental organisations (</w:delText>
        </w:r>
        <w:r w:rsidR="008440ED" w:rsidRPr="00412CE0" w:rsidDel="00952EE4">
          <w:rPr>
            <w:i/>
            <w:sz w:val="20"/>
            <w:szCs w:val="20"/>
          </w:rPr>
          <w:delText>European legislation on open data</w:delText>
        </w:r>
        <w:r w:rsidR="008440ED" w:rsidRPr="00412CE0" w:rsidDel="00952EE4">
          <w:rPr>
            <w:sz w:val="20"/>
            <w:szCs w:val="20"/>
          </w:rPr>
          <w:delText xml:space="preserve">, 2021) all recognise the benefits of sharing data, compared to not, for profit and non-profit enterprises. </w:delText>
        </w:r>
      </w:del>
      <w:ins w:id="20" w:author="Marcus Munafo" w:date="2021-05-08T12:21:00Z">
        <w:r>
          <w:rPr>
            <w:sz w:val="20"/>
            <w:szCs w:val="20"/>
          </w:rPr>
          <w:t>d</w:t>
        </w:r>
      </w:ins>
      <w:del w:id="21" w:author="Marcus Munafo" w:date="2021-05-08T12:21:00Z">
        <w:r w:rsidR="008440ED" w:rsidRPr="00412CE0" w:rsidDel="00952EE4">
          <w:rPr>
            <w:sz w:val="20"/>
            <w:szCs w:val="20"/>
          </w:rPr>
          <w:delText>D</w:delText>
        </w:r>
      </w:del>
      <w:r w:rsidR="008440ED" w:rsidRPr="00412CE0">
        <w:rPr>
          <w:sz w:val="20"/>
          <w:szCs w:val="20"/>
        </w:rPr>
        <w:t xml:space="preserve">espite the support for and benefits of </w:t>
      </w:r>
      <w:del w:id="22" w:author="Marcus Munafo" w:date="2021-05-08T12:21:00Z">
        <w:r w:rsidR="008440ED" w:rsidRPr="00412CE0" w:rsidDel="00952EE4">
          <w:rPr>
            <w:sz w:val="20"/>
            <w:szCs w:val="20"/>
          </w:rPr>
          <w:delText xml:space="preserve">open </w:delText>
        </w:r>
      </w:del>
      <w:r w:rsidR="008440ED" w:rsidRPr="00412CE0">
        <w:rPr>
          <w:sz w:val="20"/>
          <w:szCs w:val="20"/>
        </w:rPr>
        <w:t>data</w:t>
      </w:r>
      <w:ins w:id="23" w:author="Marcus Munafo" w:date="2021-05-08T12:21:00Z">
        <w:r>
          <w:rPr>
            <w:sz w:val="20"/>
            <w:szCs w:val="20"/>
          </w:rPr>
          <w:t xml:space="preserve"> sharing,</w:t>
        </w:r>
      </w:ins>
      <w:r w:rsidR="008440ED" w:rsidRPr="00412CE0">
        <w:rPr>
          <w:sz w:val="20"/>
          <w:szCs w:val="20"/>
        </w:rPr>
        <w:t xml:space="preserve"> there are </w:t>
      </w:r>
      <w:del w:id="24" w:author="Marcus Munafo" w:date="2021-05-08T12:22:00Z">
        <w:r w:rsidR="008440ED" w:rsidRPr="00412CE0" w:rsidDel="00952EE4">
          <w:rPr>
            <w:sz w:val="20"/>
            <w:szCs w:val="20"/>
          </w:rPr>
          <w:delText xml:space="preserve">structural </w:delText>
        </w:r>
      </w:del>
      <w:r w:rsidR="008440ED" w:rsidRPr="00412CE0">
        <w:rPr>
          <w:sz w:val="20"/>
          <w:szCs w:val="20"/>
        </w:rPr>
        <w:t xml:space="preserve">barriers to </w:t>
      </w:r>
      <w:del w:id="25" w:author="Marcus Munafo" w:date="2021-05-08T12:21:00Z">
        <w:r w:rsidR="008440ED" w:rsidRPr="00412CE0" w:rsidDel="00952EE4">
          <w:rPr>
            <w:sz w:val="20"/>
            <w:szCs w:val="20"/>
          </w:rPr>
          <w:delText>if and how researchers share their data</w:delText>
        </w:r>
      </w:del>
      <w:ins w:id="26" w:author="Marcus Munafo" w:date="2021-05-08T12:21:00Z">
        <w:r>
          <w:rPr>
            <w:sz w:val="20"/>
            <w:szCs w:val="20"/>
          </w:rPr>
          <w:t>this</w:t>
        </w:r>
      </w:ins>
      <w:ins w:id="27" w:author="Marcus Munafo" w:date="2021-05-08T12:22:00Z">
        <w:r>
          <w:rPr>
            <w:sz w:val="20"/>
            <w:szCs w:val="20"/>
          </w:rPr>
          <w:t>, in particular lack of awareness of good practice</w:t>
        </w:r>
      </w:ins>
      <w:r w:rsidR="008440ED" w:rsidRPr="00412CE0">
        <w:rPr>
          <w:sz w:val="20"/>
          <w:szCs w:val="20"/>
        </w:rPr>
        <w:t xml:space="preserve">. </w:t>
      </w:r>
      <w:ins w:id="28" w:author="Marcus Munafo" w:date="2021-05-08T12:22:00Z">
        <w:r>
          <w:rPr>
            <w:sz w:val="20"/>
            <w:szCs w:val="20"/>
          </w:rPr>
          <w:t xml:space="preserve">For example, there is growing evidence that many data deposits on </w:t>
        </w:r>
        <w:proofErr w:type="spellStart"/>
        <w:r>
          <w:rPr>
            <w:sz w:val="20"/>
            <w:szCs w:val="20"/>
          </w:rPr>
          <w:t>uncurated</w:t>
        </w:r>
        <w:proofErr w:type="spellEnd"/>
        <w:r>
          <w:rPr>
            <w:sz w:val="20"/>
            <w:szCs w:val="20"/>
          </w:rPr>
          <w:t xml:space="preserve"> repositories such as the Open Science Framework use a proprietary </w:t>
        </w:r>
        <w:proofErr w:type="gramStart"/>
        <w:r>
          <w:rPr>
            <w:sz w:val="20"/>
            <w:szCs w:val="20"/>
          </w:rPr>
          <w:t>format, or</w:t>
        </w:r>
        <w:proofErr w:type="gramEnd"/>
        <w:r>
          <w:rPr>
            <w:sz w:val="20"/>
            <w:szCs w:val="20"/>
          </w:rPr>
          <w:t xml:space="preserve"> include </w:t>
        </w:r>
        <w:r w:rsidRPr="00952EE4">
          <w:rPr>
            <w:sz w:val="20"/>
            <w:szCs w:val="20"/>
          </w:rPr>
          <w:t>potentially i</w:t>
        </w:r>
      </w:ins>
      <w:ins w:id="29" w:author="Marcus Munafo" w:date="2021-05-08T12:23:00Z">
        <w:r w:rsidRPr="00952EE4">
          <w:rPr>
            <w:sz w:val="20"/>
            <w:szCs w:val="20"/>
          </w:rPr>
          <w:t>dentifying information about participants</w:t>
        </w:r>
      </w:ins>
      <w:ins w:id="30" w:author="Marcus Munafo" w:date="2021-05-08T12:24:00Z">
        <w:r w:rsidRPr="00952EE4">
          <w:rPr>
            <w:sz w:val="20"/>
            <w:szCs w:val="20"/>
          </w:rPr>
          <w:t xml:space="preserve">. </w:t>
        </w:r>
        <w:proofErr w:type="spellStart"/>
        <w:r w:rsidRPr="00952EE4">
          <w:rPr>
            <w:sz w:val="20"/>
            <w:szCs w:val="20"/>
            <w:rPrChange w:id="31" w:author="Marcus Munafo" w:date="2021-05-08T12:26:00Z">
              <w:rPr>
                <w:sz w:val="20"/>
                <w:szCs w:val="20"/>
              </w:rPr>
            </w:rPrChange>
          </w:rPr>
          <w:t>Other</w:t>
        </w:r>
        <w:proofErr w:type="spellEnd"/>
        <w:r w:rsidRPr="00952EE4">
          <w:rPr>
            <w:sz w:val="20"/>
            <w:szCs w:val="20"/>
            <w:rPrChange w:id="32" w:author="Marcus Munafo" w:date="2021-05-08T12:26:00Z">
              <w:rPr>
                <w:sz w:val="20"/>
                <w:szCs w:val="20"/>
              </w:rPr>
            </w:rPrChange>
          </w:rPr>
          <w:t xml:space="preserve"> barriers include researcher attitudes. </w:t>
        </w:r>
      </w:ins>
      <w:del w:id="33" w:author="Marcus Munafo" w:date="2021-05-08T12:24:00Z">
        <w:r w:rsidR="008440ED" w:rsidRPr="00952EE4" w:rsidDel="00952EE4">
          <w:rPr>
            <w:sz w:val="20"/>
            <w:szCs w:val="20"/>
            <w:rPrChange w:id="34" w:author="Marcus Munafo" w:date="2021-05-08T12:26:00Z">
              <w:rPr>
                <w:sz w:val="20"/>
                <w:szCs w:val="20"/>
              </w:rPr>
            </w:rPrChange>
          </w:rPr>
          <w:delText>These barriers and facilitators of data sharing vary across different contexts such as the type of data, research discipline, standards of ethics, privacy issues, intellectual property rights, and interoperability demands (Tenopir et al., 2015). For one, published databases lack the infrastructure, standards, and recognition that publication publications have. Namely they suffer from less well-funded respositories, standardised metadata and citation practices (Park, You, &amp; Wolfram, 2018; Yoon, Chung, Schalk, &amp; Kim, 2021), and inclusion in research performance based funding systems (European Commission. Joint Research Centre., 2016). As a result</w:delText>
        </w:r>
      </w:del>
      <w:ins w:id="35" w:author="Marcus Munafo" w:date="2021-05-08T12:24:00Z">
        <w:r w:rsidRPr="00952EE4">
          <w:rPr>
            <w:sz w:val="20"/>
            <w:szCs w:val="20"/>
            <w:rPrChange w:id="36" w:author="Marcus Munafo" w:date="2021-05-08T12:26:00Z">
              <w:rPr>
                <w:sz w:val="20"/>
                <w:szCs w:val="20"/>
              </w:rPr>
            </w:rPrChange>
          </w:rPr>
          <w:t>For example</w:t>
        </w:r>
      </w:ins>
      <w:r w:rsidR="008440ED" w:rsidRPr="00952EE4">
        <w:rPr>
          <w:sz w:val="20"/>
          <w:szCs w:val="20"/>
          <w:rPrChange w:id="37" w:author="Marcus Munafo" w:date="2021-05-08T12:26:00Z">
            <w:rPr>
              <w:sz w:val="20"/>
              <w:szCs w:val="20"/>
            </w:rPr>
          </w:rPrChange>
        </w:rPr>
        <w:t>, researchers may believe that sharing their data will disadvantage them compared to researchers who do not share share their data (Kim &amp; Stanton, 2016).</w:t>
      </w:r>
    </w:p>
    <w:p w14:paraId="0F34795A" w14:textId="395A48BC" w:rsidR="00952EE4" w:rsidRDefault="008440ED" w:rsidP="00952EE4">
      <w:pPr>
        <w:pStyle w:val="BodyText"/>
        <w:rPr>
          <w:ins w:id="38" w:author="Marcus Munafo" w:date="2021-05-08T12:28:00Z"/>
          <w:sz w:val="20"/>
          <w:szCs w:val="20"/>
        </w:rPr>
      </w:pPr>
      <w:del w:id="39" w:author="Marcus Munafo" w:date="2021-05-08T12:25:00Z">
        <w:r w:rsidRPr="00952EE4" w:rsidDel="00952EE4">
          <w:rPr>
            <w:sz w:val="20"/>
            <w:szCs w:val="20"/>
            <w:rPrChange w:id="40" w:author="Marcus Munafo" w:date="2021-05-08T12:26:00Z">
              <w:rPr>
                <w:sz w:val="20"/>
                <w:szCs w:val="20"/>
              </w:rPr>
            </w:rPrChange>
          </w:rPr>
          <w:delText>As with many systemic issues, barriers to</w:delText>
        </w:r>
      </w:del>
      <w:ins w:id="41" w:author="Marcus Munafo" w:date="2021-05-08T12:25:00Z">
        <w:r w:rsidR="00952EE4" w:rsidRPr="00952EE4">
          <w:rPr>
            <w:sz w:val="20"/>
            <w:szCs w:val="20"/>
            <w:rPrChange w:id="42" w:author="Marcus Munafo" w:date="2021-05-08T12:26:00Z">
              <w:rPr>
                <w:sz w:val="20"/>
                <w:szCs w:val="20"/>
              </w:rPr>
            </w:rPrChange>
          </w:rPr>
          <w:t>Increasing</w:t>
        </w:r>
      </w:ins>
      <w:r w:rsidRPr="00952EE4">
        <w:rPr>
          <w:sz w:val="20"/>
          <w:szCs w:val="20"/>
          <w:rPrChange w:id="43" w:author="Marcus Munafo" w:date="2021-05-08T12:26:00Z">
            <w:rPr>
              <w:sz w:val="20"/>
              <w:szCs w:val="20"/>
            </w:rPr>
          </w:rPrChange>
        </w:rPr>
        <w:t xml:space="preserve"> data sharing will </w:t>
      </w:r>
      <w:ins w:id="44" w:author="Marcus Munafo" w:date="2021-05-08T12:25:00Z">
        <w:r w:rsidR="00952EE4" w:rsidRPr="00952EE4">
          <w:rPr>
            <w:sz w:val="20"/>
            <w:szCs w:val="20"/>
            <w:rPrChange w:id="45" w:author="Marcus Munafo" w:date="2021-05-08T12:26:00Z">
              <w:rPr>
                <w:sz w:val="20"/>
                <w:szCs w:val="20"/>
              </w:rPr>
            </w:rPrChange>
          </w:rPr>
          <w:t xml:space="preserve">therefore </w:t>
        </w:r>
      </w:ins>
      <w:r w:rsidRPr="00952EE4">
        <w:rPr>
          <w:sz w:val="20"/>
          <w:szCs w:val="20"/>
          <w:rPrChange w:id="46" w:author="Marcus Munafo" w:date="2021-05-08T12:26:00Z">
            <w:rPr>
              <w:sz w:val="20"/>
              <w:szCs w:val="20"/>
            </w:rPr>
          </w:rPrChange>
        </w:rPr>
        <w:t>require</w:t>
      </w:r>
      <w:ins w:id="47" w:author="Marcus Munafo" w:date="2021-05-08T12:25:00Z">
        <w:r w:rsidR="00952EE4" w:rsidRPr="00952EE4">
          <w:rPr>
            <w:sz w:val="20"/>
            <w:szCs w:val="20"/>
            <w:rPrChange w:id="48" w:author="Marcus Munafo" w:date="2021-05-08T12:26:00Z">
              <w:rPr>
                <w:sz w:val="20"/>
                <w:szCs w:val="20"/>
              </w:rPr>
            </w:rPrChange>
          </w:rPr>
          <w:t xml:space="preserve"> infrastructure (e.g., institutional repositories), incentives (e.g., recognition of data deposits as research outputs), and training.</w:t>
        </w:r>
      </w:ins>
      <w:r w:rsidRPr="00952EE4">
        <w:rPr>
          <w:sz w:val="20"/>
          <w:szCs w:val="20"/>
          <w:rPrChange w:id="49" w:author="Marcus Munafo" w:date="2021-05-08T12:26:00Z">
            <w:rPr>
              <w:sz w:val="20"/>
              <w:szCs w:val="20"/>
            </w:rPr>
          </w:rPrChange>
        </w:rPr>
        <w:t xml:space="preserve"> </w:t>
      </w:r>
      <w:moveToRangeStart w:id="50" w:author="Marcus Munafo" w:date="2021-05-08T12:27:00Z" w:name="move71369252"/>
      <w:moveTo w:id="51" w:author="Marcus Munafo" w:date="2021-05-08T12:27:00Z">
        <w:del w:id="52" w:author="Marcus Munafo" w:date="2021-05-08T12:27:00Z">
          <w:r w:rsidR="00952EE4" w:rsidRPr="00933405" w:rsidDel="00952EE4">
            <w:rPr>
              <w:sz w:val="20"/>
              <w:szCs w:val="20"/>
            </w:rPr>
            <w:delText xml:space="preserve">As the </w:delText>
          </w:r>
        </w:del>
      </w:moveTo>
      <w:ins w:id="53" w:author="Marcus Munafo" w:date="2021-05-08T12:27:00Z">
        <w:r w:rsidR="00952EE4">
          <w:rPr>
            <w:sz w:val="20"/>
            <w:szCs w:val="20"/>
          </w:rPr>
          <w:t>L</w:t>
        </w:r>
      </w:ins>
      <w:moveTo w:id="54" w:author="Marcus Munafo" w:date="2021-05-08T12:27:00Z">
        <w:del w:id="55" w:author="Marcus Munafo" w:date="2021-05-08T12:27:00Z">
          <w:r w:rsidR="00952EE4" w:rsidRPr="00933405" w:rsidDel="00952EE4">
            <w:rPr>
              <w:sz w:val="20"/>
              <w:szCs w:val="20"/>
            </w:rPr>
            <w:delText>l</w:delText>
          </w:r>
        </w:del>
        <w:r w:rsidR="00952EE4" w:rsidRPr="00933405">
          <w:rPr>
            <w:sz w:val="20"/>
            <w:szCs w:val="20"/>
          </w:rPr>
          <w:t xml:space="preserve">ack of knowledge </w:t>
        </w:r>
        <w:del w:id="56" w:author="Marcus Munafo" w:date="2021-05-08T12:27:00Z">
          <w:r w:rsidR="00952EE4" w:rsidRPr="00933405" w:rsidDel="00952EE4">
            <w:rPr>
              <w:sz w:val="20"/>
              <w:szCs w:val="20"/>
            </w:rPr>
            <w:delText>researchers have for</w:delText>
          </w:r>
        </w:del>
      </w:moveTo>
      <w:ins w:id="57" w:author="Marcus Munafo" w:date="2021-05-08T12:27:00Z">
        <w:r w:rsidR="00952EE4">
          <w:rPr>
            <w:sz w:val="20"/>
            <w:szCs w:val="20"/>
          </w:rPr>
          <w:t>about</w:t>
        </w:r>
      </w:ins>
      <w:moveTo w:id="58" w:author="Marcus Munafo" w:date="2021-05-08T12:27:00Z">
        <w:r w:rsidR="00952EE4" w:rsidRPr="00933405">
          <w:rPr>
            <w:sz w:val="20"/>
            <w:szCs w:val="20"/>
          </w:rPr>
          <w:t xml:space="preserve"> managing and sharing data is a barrier to both voluntary and mandatory data sharing</w:t>
        </w:r>
      </w:moveTo>
      <w:ins w:id="59" w:author="Marcus Munafo" w:date="2021-05-08T12:27:00Z">
        <w:r w:rsidR="00952EE4">
          <w:rPr>
            <w:sz w:val="20"/>
            <w:szCs w:val="20"/>
          </w:rPr>
          <w:t>.</w:t>
        </w:r>
      </w:ins>
      <w:moveTo w:id="60" w:author="Marcus Munafo" w:date="2021-05-08T12:27:00Z">
        <w:del w:id="61" w:author="Marcus Munafo" w:date="2021-05-08T12:27:00Z">
          <w:r w:rsidR="00952EE4" w:rsidRPr="00933405" w:rsidDel="00952EE4">
            <w:rPr>
              <w:sz w:val="20"/>
              <w:szCs w:val="20"/>
            </w:rPr>
            <w:delText>,</w:delText>
          </w:r>
        </w:del>
        <w:r w:rsidR="00952EE4" w:rsidRPr="00933405">
          <w:rPr>
            <w:sz w:val="20"/>
            <w:szCs w:val="20"/>
          </w:rPr>
          <w:t xml:space="preserve"> </w:t>
        </w:r>
      </w:moveTo>
      <w:ins w:id="62" w:author="Marcus Munafo" w:date="2021-05-08T12:27:00Z">
        <w:r w:rsidR="00952EE4">
          <w:rPr>
            <w:sz w:val="20"/>
            <w:szCs w:val="20"/>
          </w:rPr>
          <w:t>E</w:t>
        </w:r>
      </w:ins>
      <w:moveTo w:id="63" w:author="Marcus Munafo" w:date="2021-05-08T12:27:00Z">
        <w:del w:id="64" w:author="Marcus Munafo" w:date="2021-05-08T12:27:00Z">
          <w:r w:rsidR="00952EE4" w:rsidRPr="00933405" w:rsidDel="00952EE4">
            <w:rPr>
              <w:sz w:val="20"/>
              <w:szCs w:val="20"/>
            </w:rPr>
            <w:delText>e</w:delText>
          </w:r>
        </w:del>
        <w:r w:rsidR="00952EE4" w:rsidRPr="00933405">
          <w:rPr>
            <w:sz w:val="20"/>
            <w:szCs w:val="20"/>
          </w:rPr>
          <w:t xml:space="preserve">ducational interventions </w:t>
        </w:r>
      </w:moveTo>
      <w:ins w:id="65" w:author="Marcus Munafo" w:date="2021-05-08T12:27:00Z">
        <w:r w:rsidR="00952EE4">
          <w:rPr>
            <w:sz w:val="20"/>
            <w:szCs w:val="20"/>
          </w:rPr>
          <w:t xml:space="preserve">therefore </w:t>
        </w:r>
      </w:ins>
      <w:moveTo w:id="66" w:author="Marcus Munafo" w:date="2021-05-08T12:27:00Z">
        <w:r w:rsidR="00952EE4" w:rsidRPr="00933405">
          <w:rPr>
            <w:sz w:val="20"/>
            <w:szCs w:val="20"/>
          </w:rPr>
          <w:t xml:space="preserve">offer </w:t>
        </w:r>
      </w:moveTo>
      <w:ins w:id="67" w:author="Marcus Munafo" w:date="2021-05-08T12:27:00Z">
        <w:r w:rsidR="00952EE4">
          <w:rPr>
            <w:sz w:val="20"/>
            <w:szCs w:val="20"/>
          </w:rPr>
          <w:t>one</w:t>
        </w:r>
      </w:ins>
      <w:moveTo w:id="68" w:author="Marcus Munafo" w:date="2021-05-08T12:27:00Z">
        <w:del w:id="69" w:author="Marcus Munafo" w:date="2021-05-08T12:27:00Z">
          <w:r w:rsidR="00952EE4" w:rsidRPr="00933405" w:rsidDel="00952EE4">
            <w:rPr>
              <w:sz w:val="20"/>
              <w:szCs w:val="20"/>
            </w:rPr>
            <w:delText>a</w:delText>
          </w:r>
        </w:del>
        <w:r w:rsidR="00952EE4" w:rsidRPr="00933405">
          <w:rPr>
            <w:sz w:val="20"/>
            <w:szCs w:val="20"/>
          </w:rPr>
          <w:t xml:space="preserve"> way to </w:t>
        </w:r>
        <w:del w:id="70" w:author="Marcus Munafo" w:date="2021-05-08T12:27:00Z">
          <w:r w:rsidR="00952EE4" w:rsidRPr="00933405" w:rsidDel="00952EE4">
            <w:rPr>
              <w:sz w:val="20"/>
              <w:szCs w:val="20"/>
            </w:rPr>
            <w:delText>overcome a barrier in multiple contexts</w:delText>
          </w:r>
        </w:del>
      </w:moveTo>
      <w:ins w:id="71" w:author="Marcus Munafo" w:date="2021-05-08T12:27:00Z">
        <w:r w:rsidR="00952EE4">
          <w:rPr>
            <w:sz w:val="20"/>
            <w:szCs w:val="20"/>
          </w:rPr>
          <w:t>overcoming this barrier</w:t>
        </w:r>
      </w:ins>
      <w:moveTo w:id="72" w:author="Marcus Munafo" w:date="2021-05-08T12:27:00Z">
        <w:r w:rsidR="00952EE4" w:rsidRPr="00933405">
          <w:rPr>
            <w:sz w:val="20"/>
            <w:szCs w:val="20"/>
          </w:rPr>
          <w:t>. Gamifying these interventions could encourage engagement with them and increase uptake within the community</w:t>
        </w:r>
      </w:moveTo>
      <w:ins w:id="73" w:author="Marcus Munafo" w:date="2021-05-08T12:28:00Z">
        <w:r w:rsidR="00952EE4">
          <w:rPr>
            <w:sz w:val="20"/>
            <w:szCs w:val="20"/>
          </w:rPr>
          <w:t xml:space="preserve">, given evidence that </w:t>
        </w:r>
        <w:commentRangeStart w:id="74"/>
        <w:r w:rsidR="00952EE4">
          <w:rPr>
            <w:sz w:val="20"/>
            <w:szCs w:val="20"/>
          </w:rPr>
          <w:t>XXXX</w:t>
        </w:r>
        <w:commentRangeEnd w:id="74"/>
        <w:r w:rsidR="00952EE4">
          <w:rPr>
            <w:rStyle w:val="CommentReference"/>
          </w:rPr>
          <w:commentReference w:id="74"/>
        </w:r>
        <w:r w:rsidR="00952EE4">
          <w:rPr>
            <w:sz w:val="20"/>
            <w:szCs w:val="20"/>
          </w:rPr>
          <w:t>.</w:t>
        </w:r>
      </w:ins>
      <w:moveTo w:id="75" w:author="Marcus Munafo" w:date="2021-05-08T12:27:00Z">
        <w:del w:id="76" w:author="Marcus Munafo" w:date="2021-05-08T12:28:00Z">
          <w:r w:rsidR="00952EE4" w:rsidRPr="00933405" w:rsidDel="00952EE4">
            <w:rPr>
              <w:sz w:val="20"/>
              <w:szCs w:val="20"/>
            </w:rPr>
            <w:delText>.</w:delText>
          </w:r>
        </w:del>
      </w:moveTo>
      <w:moveToRangeEnd w:id="50"/>
    </w:p>
    <w:p w14:paraId="09451902" w14:textId="77777777" w:rsidR="00952EE4" w:rsidRPr="00412CE0" w:rsidRDefault="00952EE4" w:rsidP="00952EE4">
      <w:pPr>
        <w:pStyle w:val="FirstParagraph"/>
        <w:rPr>
          <w:moveTo w:id="77" w:author="Marcus Munafo" w:date="2021-05-08T12:28:00Z"/>
          <w:sz w:val="20"/>
          <w:szCs w:val="20"/>
        </w:rPr>
      </w:pPr>
      <w:moveToRangeStart w:id="78" w:author="Marcus Munafo" w:date="2021-05-08T12:28:00Z" w:name="move71369332"/>
      <w:commentRangeStart w:id="79"/>
      <w:moveTo w:id="80" w:author="Marcus Munafo" w:date="2021-05-08T12:28:00Z">
        <w:r w:rsidRPr="00412CE0">
          <w:rPr>
            <w:sz w:val="20"/>
            <w:szCs w:val="20"/>
          </w:rPr>
          <w:t>* Theory of game-based/gamified learning?</w:t>
        </w:r>
      </w:moveTo>
    </w:p>
    <w:p w14:paraId="3ADD229D" w14:textId="6D4759E9" w:rsidR="00952EE4" w:rsidRPr="00412CE0" w:rsidDel="00952EE4" w:rsidRDefault="00952EE4" w:rsidP="00952EE4">
      <w:pPr>
        <w:pStyle w:val="FirstParagraph"/>
        <w:rPr>
          <w:del w:id="81" w:author="Marcus Munafo" w:date="2021-05-08T12:28:00Z"/>
          <w:moveTo w:id="82" w:author="Marcus Munafo" w:date="2021-05-08T12:28:00Z"/>
          <w:sz w:val="20"/>
          <w:szCs w:val="20"/>
        </w:rPr>
      </w:pPr>
      <w:moveTo w:id="83" w:author="Marcus Munafo" w:date="2021-05-08T12:28:00Z">
        <w:r w:rsidRPr="00412CE0">
          <w:rPr>
            <w:sz w:val="20"/>
            <w:szCs w:val="20"/>
          </w:rPr>
          <w:t>* Empirical evidence on previous gamification in educational interventions</w:t>
        </w:r>
        <w:del w:id="84" w:author="Marcus Munafo" w:date="2021-05-08T12:29:00Z">
          <w:r w:rsidRPr="00412CE0" w:rsidDel="00952EE4">
            <w:rPr>
              <w:sz w:val="20"/>
              <w:szCs w:val="20"/>
            </w:rPr>
            <w:delText>?</w:delText>
          </w:r>
          <w:commentRangeEnd w:id="79"/>
          <w:r w:rsidRPr="00412CE0" w:rsidDel="00952EE4">
            <w:rPr>
              <w:rStyle w:val="CommentReference"/>
              <w:sz w:val="20"/>
              <w:szCs w:val="20"/>
            </w:rPr>
            <w:commentReference w:id="79"/>
          </w:r>
        </w:del>
      </w:moveTo>
    </w:p>
    <w:moveToRangeEnd w:id="78"/>
    <w:p w14:paraId="57A53268" w14:textId="77777777" w:rsidR="00952EE4" w:rsidRDefault="00952EE4" w:rsidP="00952EE4">
      <w:pPr>
        <w:pStyle w:val="FirstParagraph"/>
        <w:rPr>
          <w:ins w:id="85" w:author="Marcus Munafo" w:date="2021-05-08T12:27:00Z"/>
        </w:rPr>
        <w:pPrChange w:id="86" w:author="Marcus Munafo" w:date="2021-05-08T12:28:00Z">
          <w:pPr>
            <w:pStyle w:val="BodyText"/>
          </w:pPr>
        </w:pPrChange>
      </w:pPr>
    </w:p>
    <w:p w14:paraId="089A1665" w14:textId="2A4E0C24" w:rsidR="001678D9" w:rsidRPr="00952EE4" w:rsidDel="00952EE4" w:rsidRDefault="008440ED">
      <w:pPr>
        <w:pStyle w:val="BodyText"/>
        <w:rPr>
          <w:del w:id="87" w:author="Marcus Munafo" w:date="2021-05-08T12:25:00Z"/>
          <w:sz w:val="20"/>
          <w:szCs w:val="20"/>
          <w:rPrChange w:id="88" w:author="Marcus Munafo" w:date="2021-05-08T12:26:00Z">
            <w:rPr>
              <w:del w:id="89" w:author="Marcus Munafo" w:date="2021-05-08T12:25:00Z"/>
              <w:sz w:val="20"/>
              <w:szCs w:val="20"/>
            </w:rPr>
          </w:rPrChange>
        </w:rPr>
      </w:pPr>
      <w:del w:id="90" w:author="Marcus Munafo" w:date="2021-05-08T12:25:00Z">
        <w:r w:rsidRPr="00952EE4" w:rsidDel="00952EE4">
          <w:rPr>
            <w:sz w:val="20"/>
            <w:szCs w:val="20"/>
          </w:rPr>
          <w:delText>a restructuring of existing incentives, training, and workflows in research. With the support from scientif</w:delText>
        </w:r>
        <w:r w:rsidRPr="00952EE4" w:rsidDel="00952EE4">
          <w:rPr>
            <w:sz w:val="20"/>
            <w:szCs w:val="20"/>
            <w:rPrChange w:id="91" w:author="Marcus Munafo" w:date="2021-05-08T12:26:00Z">
              <w:rPr>
                <w:sz w:val="20"/>
                <w:szCs w:val="20"/>
              </w:rPr>
            </w:rPrChange>
          </w:rPr>
          <w:delText>ic gatekeepers like governments, multi-</w:delText>
        </w:r>
        <w:r w:rsidR="00A916D2" w:rsidRPr="00952EE4" w:rsidDel="00952EE4">
          <w:rPr>
            <w:sz w:val="20"/>
            <w:szCs w:val="20"/>
            <w:rPrChange w:id="92" w:author="Marcus Munafo" w:date="2021-05-08T12:26:00Z">
              <w:rPr>
                <w:sz w:val="20"/>
                <w:szCs w:val="20"/>
              </w:rPr>
            </w:rPrChange>
          </w:rPr>
          <w:delText>national organisations</w:delText>
        </w:r>
        <w:r w:rsidRPr="00952EE4" w:rsidDel="00952EE4">
          <w:rPr>
            <w:sz w:val="20"/>
            <w:szCs w:val="20"/>
            <w:rPrChange w:id="93" w:author="Marcus Munafo" w:date="2021-05-08T12:26:00Z">
              <w:rPr>
                <w:sz w:val="20"/>
                <w:szCs w:val="20"/>
              </w:rPr>
            </w:rPrChange>
          </w:rPr>
          <w:delText xml:space="preserve">, journals, and funders we can expect these instiuttions to introduce “top-down” intiatives to increase data sharing, such as mandotory data sharing, alongside community-led intiatives. Community-led intitatives can include journal clubs, like </w:delText>
        </w:r>
        <w:r w:rsidR="00075C02" w:rsidRPr="00952EE4" w:rsidDel="00952EE4">
          <w:rPr>
            <w:sz w:val="20"/>
            <w:szCs w:val="20"/>
            <w:rPrChange w:id="94" w:author="Marcus Munafo" w:date="2021-05-08T12:26:00Z">
              <w:rPr/>
            </w:rPrChange>
          </w:rPr>
          <w:fldChar w:fldCharType="begin"/>
        </w:r>
        <w:r w:rsidR="00075C02" w:rsidRPr="00952EE4" w:rsidDel="00952EE4">
          <w:rPr>
            <w:sz w:val="20"/>
            <w:szCs w:val="20"/>
            <w:rPrChange w:id="95" w:author="Marcus Munafo" w:date="2021-05-08T12:26:00Z">
              <w:rPr/>
            </w:rPrChange>
          </w:rPr>
          <w:delInstrText xml:space="preserve"> HYPERLINK "file:///C:\\Users\\kdrax\\Documents\\hp_desktop\\rip\\reproducibilitea.org" \h </w:delInstrText>
        </w:r>
        <w:r w:rsidR="00075C02" w:rsidRPr="00952EE4" w:rsidDel="00952EE4">
          <w:rPr>
            <w:sz w:val="20"/>
            <w:szCs w:val="20"/>
            <w:rPrChange w:id="96" w:author="Marcus Munafo" w:date="2021-05-08T12:26:00Z">
              <w:rPr/>
            </w:rPrChange>
          </w:rPr>
          <w:fldChar w:fldCharType="separate"/>
        </w:r>
        <w:r w:rsidRPr="00952EE4" w:rsidDel="00952EE4">
          <w:rPr>
            <w:rStyle w:val="Hyperlink"/>
            <w:sz w:val="20"/>
            <w:szCs w:val="20"/>
            <w:rPrChange w:id="97" w:author="Marcus Munafo" w:date="2021-05-08T12:26:00Z">
              <w:rPr>
                <w:rStyle w:val="Hyperlink"/>
                <w:sz w:val="20"/>
                <w:szCs w:val="20"/>
              </w:rPr>
            </w:rPrChange>
          </w:rPr>
          <w:delText>Reproduciblitea</w:delText>
        </w:r>
        <w:r w:rsidR="00075C02" w:rsidRPr="00952EE4" w:rsidDel="00952EE4">
          <w:rPr>
            <w:rStyle w:val="Hyperlink"/>
            <w:sz w:val="20"/>
            <w:szCs w:val="20"/>
            <w:rPrChange w:id="98" w:author="Marcus Munafo" w:date="2021-05-08T12:26:00Z">
              <w:rPr>
                <w:rStyle w:val="Hyperlink"/>
                <w:sz w:val="20"/>
                <w:szCs w:val="20"/>
              </w:rPr>
            </w:rPrChange>
          </w:rPr>
          <w:fldChar w:fldCharType="end"/>
        </w:r>
      </w:del>
      <w:ins w:id="99" w:author="Marcus Munafo" w:date="2021-05-08T12:25:00Z">
        <w:r w:rsidR="00952EE4" w:rsidRPr="00952EE4">
          <w:rPr>
            <w:sz w:val="20"/>
            <w:szCs w:val="20"/>
            <w:rPrChange w:id="100" w:author="Marcus Munafo" w:date="2021-05-08T12:26:00Z">
              <w:rPr>
                <w:sz w:val="20"/>
                <w:szCs w:val="20"/>
              </w:rPr>
            </w:rPrChange>
          </w:rPr>
          <w:t xml:space="preserve">The </w:t>
        </w:r>
      </w:ins>
      <w:del w:id="101" w:author="Marcus Munafo" w:date="2021-05-08T12:25:00Z">
        <w:r w:rsidRPr="00952EE4" w:rsidDel="00952EE4">
          <w:rPr>
            <w:sz w:val="20"/>
            <w:szCs w:val="20"/>
            <w:rPrChange w:id="102" w:author="Marcus Munafo" w:date="2021-05-08T12:26:00Z">
              <w:rPr>
                <w:sz w:val="20"/>
                <w:szCs w:val="20"/>
              </w:rPr>
            </w:rPrChange>
          </w:rPr>
          <w:delText>.</w:delText>
        </w:r>
      </w:del>
    </w:p>
    <w:p w14:paraId="1A59DB5D" w14:textId="368C2F5B" w:rsidR="001678D9" w:rsidRPr="00952EE4" w:rsidDel="00952EE4" w:rsidRDefault="00A916D2">
      <w:pPr>
        <w:pStyle w:val="Compact"/>
        <w:numPr>
          <w:ilvl w:val="0"/>
          <w:numId w:val="2"/>
        </w:numPr>
        <w:rPr>
          <w:del w:id="103" w:author="Marcus Munafo" w:date="2021-05-08T12:25:00Z"/>
          <w:sz w:val="20"/>
          <w:szCs w:val="20"/>
          <w:rPrChange w:id="104" w:author="Marcus Munafo" w:date="2021-05-08T12:26:00Z">
            <w:rPr>
              <w:del w:id="105" w:author="Marcus Munafo" w:date="2021-05-08T12:25:00Z"/>
              <w:sz w:val="20"/>
              <w:szCs w:val="20"/>
            </w:rPr>
          </w:rPrChange>
        </w:rPr>
      </w:pPr>
      <w:del w:id="106" w:author="Marcus Munafo" w:date="2021-05-08T12:25:00Z">
        <w:r w:rsidRPr="00952EE4" w:rsidDel="00952EE4">
          <w:rPr>
            <w:sz w:val="20"/>
            <w:szCs w:val="20"/>
            <w:rPrChange w:id="107" w:author="Marcus Munafo" w:date="2021-05-08T12:26:00Z">
              <w:rPr>
                <w:sz w:val="20"/>
                <w:szCs w:val="20"/>
              </w:rPr>
            </w:rPrChange>
          </w:rPr>
          <w:delText xml:space="preserve">Need </w:delText>
        </w:r>
        <w:r w:rsidR="008440ED" w:rsidRPr="00952EE4" w:rsidDel="00952EE4">
          <w:rPr>
            <w:sz w:val="20"/>
            <w:szCs w:val="20"/>
            <w:rPrChange w:id="108" w:author="Marcus Munafo" w:date="2021-05-08T12:26:00Z">
              <w:rPr>
                <w:sz w:val="20"/>
                <w:szCs w:val="20"/>
              </w:rPr>
            </w:rPrChange>
          </w:rPr>
          <w:delText>more lead in</w:delText>
        </w:r>
        <w:r w:rsidRPr="00952EE4" w:rsidDel="00952EE4">
          <w:rPr>
            <w:sz w:val="20"/>
            <w:szCs w:val="20"/>
            <w:rPrChange w:id="109" w:author="Marcus Munafo" w:date="2021-05-08T12:26:00Z">
              <w:rPr>
                <w:sz w:val="20"/>
                <w:szCs w:val="20"/>
              </w:rPr>
            </w:rPrChange>
          </w:rPr>
          <w:delText xml:space="preserve"> here</w:delText>
        </w:r>
      </w:del>
    </w:p>
    <w:p w14:paraId="622D2F48" w14:textId="3C55BD5F" w:rsidR="00A916D2" w:rsidRPr="00952EE4" w:rsidRDefault="008440ED" w:rsidP="00952EE4">
      <w:pPr>
        <w:pStyle w:val="BodyText"/>
        <w:rPr>
          <w:sz w:val="20"/>
          <w:szCs w:val="20"/>
          <w:rPrChange w:id="110" w:author="Marcus Munafo" w:date="2021-05-08T12:26:00Z">
            <w:rPr/>
          </w:rPrChange>
        </w:rPr>
        <w:pPrChange w:id="111" w:author="Marcus Munafo" w:date="2021-05-08T12:25:00Z">
          <w:pPr>
            <w:pStyle w:val="FirstParagraph"/>
          </w:pPr>
        </w:pPrChange>
      </w:pPr>
      <w:del w:id="112" w:author="Marcus Munafo" w:date="2021-05-08T12:25:00Z">
        <w:r w:rsidRPr="00952EE4" w:rsidDel="00952EE4">
          <w:rPr>
            <w:sz w:val="20"/>
            <w:szCs w:val="20"/>
            <w:rPrChange w:id="113" w:author="Marcus Munafo" w:date="2021-05-08T12:26:00Z">
              <w:rPr/>
            </w:rPrChange>
          </w:rPr>
          <w:delText xml:space="preserve">Members of the </w:delText>
        </w:r>
      </w:del>
      <w:r w:rsidRPr="00952EE4">
        <w:rPr>
          <w:sz w:val="20"/>
          <w:szCs w:val="20"/>
          <w:rPrChange w:id="114" w:author="Marcus Munafo" w:date="2021-05-08T12:26:00Z">
            <w:rPr/>
          </w:rPrChange>
        </w:rPr>
        <w:t>University of Bristol</w:t>
      </w:r>
      <w:del w:id="115" w:author="Marcus Munafo" w:date="2021-05-08T12:26:00Z">
        <w:r w:rsidRPr="00952EE4" w:rsidDel="00952EE4">
          <w:rPr>
            <w:sz w:val="20"/>
            <w:szCs w:val="20"/>
            <w:rPrChange w:id="116" w:author="Marcus Munafo" w:date="2021-05-08T12:26:00Z">
              <w:rPr/>
            </w:rPrChange>
          </w:rPr>
          <w:delText>’s</w:delText>
        </w:r>
      </w:del>
      <w:r w:rsidRPr="00952EE4">
        <w:rPr>
          <w:sz w:val="20"/>
          <w:szCs w:val="20"/>
          <w:rPrChange w:id="117" w:author="Marcus Munafo" w:date="2021-05-08T12:26:00Z">
            <w:rPr/>
          </w:rPrChange>
        </w:rPr>
        <w:t xml:space="preserve"> Research Data Service </w:t>
      </w:r>
      <w:ins w:id="118" w:author="Marcus Munafo" w:date="2021-05-08T12:26:00Z">
        <w:r w:rsidR="00952EE4">
          <w:rPr>
            <w:sz w:val="20"/>
            <w:szCs w:val="20"/>
          </w:rPr>
          <w:t xml:space="preserve">recently </w:t>
        </w:r>
      </w:ins>
      <w:r w:rsidRPr="00952EE4">
        <w:rPr>
          <w:sz w:val="20"/>
          <w:szCs w:val="20"/>
          <w:rPrChange w:id="119" w:author="Marcus Munafo" w:date="2021-05-08T12:26:00Z">
            <w:rPr/>
          </w:rPrChange>
        </w:rPr>
        <w:t xml:space="preserve">created the Researchers, Impact, and Publications (RIP) game (Merrett &amp; Warren, 2020). Adapted from “Cards Against Humanity”, the RIP game aims help people learn about research data management and its relationship to funding and publishing research. The Research Data Service are in the process of creating an online version of the card game using Roll20.com. </w:t>
      </w:r>
      <w:del w:id="120" w:author="Marcus Munafo" w:date="2021-05-08T12:26:00Z">
        <w:r w:rsidRPr="00952EE4" w:rsidDel="00952EE4">
          <w:rPr>
            <w:sz w:val="20"/>
            <w:szCs w:val="20"/>
            <w:rPrChange w:id="121" w:author="Marcus Munafo" w:date="2021-05-08T12:26:00Z">
              <w:rPr/>
            </w:rPrChange>
          </w:rPr>
          <w:delText>Data in</w:delText>
        </w:r>
      </w:del>
      <w:ins w:id="122" w:author="Marcus Munafo" w:date="2021-05-08T12:26:00Z">
        <w:r w:rsidR="00952EE4">
          <w:rPr>
            <w:sz w:val="20"/>
            <w:szCs w:val="20"/>
          </w:rPr>
          <w:t>As of</w:t>
        </w:r>
      </w:ins>
      <w:r w:rsidRPr="00952EE4">
        <w:rPr>
          <w:sz w:val="20"/>
          <w:szCs w:val="20"/>
          <w:rPrChange w:id="123" w:author="Marcus Munafo" w:date="2021-05-08T12:26:00Z">
            <w:rPr/>
          </w:rPrChange>
        </w:rPr>
        <w:t xml:space="preserve"> November 2020</w:t>
      </w:r>
      <w:ins w:id="124" w:author="Marcus Munafo" w:date="2021-05-08T12:26:00Z">
        <w:r w:rsidR="00952EE4">
          <w:rPr>
            <w:sz w:val="20"/>
            <w:szCs w:val="20"/>
          </w:rPr>
          <w:t>,</w:t>
        </w:r>
      </w:ins>
      <w:r w:rsidRPr="00952EE4">
        <w:rPr>
          <w:sz w:val="20"/>
          <w:szCs w:val="20"/>
          <w:rPrChange w:id="125" w:author="Marcus Munafo" w:date="2021-05-08T12:26:00Z">
            <w:rPr/>
          </w:rPrChange>
        </w:rPr>
        <w:t xml:space="preserve"> </w:t>
      </w:r>
      <w:del w:id="126" w:author="Marcus Munafo" w:date="2021-05-08T12:26:00Z">
        <w:r w:rsidRPr="00952EE4" w:rsidDel="00952EE4">
          <w:rPr>
            <w:sz w:val="20"/>
            <w:szCs w:val="20"/>
            <w:rPrChange w:id="127" w:author="Marcus Munafo" w:date="2021-05-08T12:26:00Z">
              <w:rPr/>
            </w:rPrChange>
          </w:rPr>
          <w:delText xml:space="preserve">showed </w:delText>
        </w:r>
      </w:del>
      <w:r w:rsidRPr="00952EE4">
        <w:rPr>
          <w:sz w:val="20"/>
          <w:szCs w:val="20"/>
          <w:rPrChange w:id="128" w:author="Marcus Munafo" w:date="2021-05-08T12:26:00Z">
            <w:rPr/>
          </w:rPrChange>
        </w:rPr>
        <w:t xml:space="preserve">the RIP game data had been downloaded </w:t>
      </w:r>
      <w:del w:id="129" w:author="Marcus Munafo" w:date="2021-05-08T12:26:00Z">
        <w:r w:rsidRPr="00952EE4" w:rsidDel="00952EE4">
          <w:rPr>
            <w:sz w:val="20"/>
            <w:szCs w:val="20"/>
            <w:rPrChange w:id="130" w:author="Marcus Munafo" w:date="2021-05-08T12:26:00Z">
              <w:rPr/>
            </w:rPrChange>
          </w:rPr>
          <w:delText xml:space="preserve">in </w:delText>
        </w:r>
      </w:del>
      <w:ins w:id="131" w:author="Marcus Munafo" w:date="2021-05-08T12:26:00Z">
        <w:r w:rsidR="00952EE4">
          <w:rPr>
            <w:sz w:val="20"/>
            <w:szCs w:val="20"/>
          </w:rPr>
          <w:t>at</w:t>
        </w:r>
        <w:r w:rsidR="00952EE4" w:rsidRPr="00952EE4">
          <w:rPr>
            <w:sz w:val="20"/>
            <w:szCs w:val="20"/>
            <w:rPrChange w:id="132" w:author="Marcus Munafo" w:date="2021-05-08T12:26:00Z">
              <w:rPr/>
            </w:rPrChange>
          </w:rPr>
          <w:t xml:space="preserve"> </w:t>
        </w:r>
      </w:ins>
      <w:r w:rsidRPr="00952EE4">
        <w:rPr>
          <w:sz w:val="20"/>
          <w:szCs w:val="20"/>
          <w:rPrChange w:id="133" w:author="Marcus Munafo" w:date="2021-05-08T12:26:00Z">
            <w:rPr/>
          </w:rPrChange>
        </w:rPr>
        <w:t xml:space="preserve">over 150 different locations. </w:t>
      </w:r>
      <w:ins w:id="134" w:author="Marcus Munafo" w:date="2021-05-08T12:29:00Z">
        <w:r w:rsidR="00952EE4">
          <w:rPr>
            <w:sz w:val="20"/>
            <w:szCs w:val="20"/>
          </w:rPr>
          <w:t>If shown to be effective, the RIP game could form part of a comprehensive approach to increasing the degree and quality of data sharing across the sector.</w:t>
        </w:r>
      </w:ins>
      <w:ins w:id="135" w:author="Marcus Munafo" w:date="2021-05-08T12:30:00Z">
        <w:r w:rsidR="007C5FFC">
          <w:rPr>
            <w:sz w:val="20"/>
            <w:szCs w:val="20"/>
          </w:rPr>
          <w:t xml:space="preserve"> This study is a feasibility and pilot study of the RIP game as an educational intervention to improve attitudes towards and knowledge of data sharing</w:t>
        </w:r>
      </w:ins>
      <w:ins w:id="136" w:author="Marcus Munafo" w:date="2021-05-08T12:31:00Z">
        <w:r w:rsidR="007C5FFC">
          <w:rPr>
            <w:sz w:val="20"/>
            <w:szCs w:val="20"/>
          </w:rPr>
          <w:t>, to inform a future RCT.</w:t>
        </w:r>
      </w:ins>
      <w:moveFromRangeStart w:id="137" w:author="Marcus Munafo" w:date="2021-05-08T12:27:00Z" w:name="move71369252"/>
      <w:moveFrom w:id="138" w:author="Marcus Munafo" w:date="2021-05-08T12:27:00Z">
        <w:r w:rsidRPr="00952EE4" w:rsidDel="00952EE4">
          <w:rPr>
            <w:sz w:val="20"/>
            <w:szCs w:val="20"/>
            <w:rPrChange w:id="139" w:author="Marcus Munafo" w:date="2021-05-08T12:26:00Z">
              <w:rPr/>
            </w:rPrChange>
          </w:rPr>
          <w:t xml:space="preserve">As the lack of knowledge researchers have for managing and sharing data is a barrier to both voluntary and mandatory data sharing, educational interventions offer a way to overcome a barrier in multiple contexts. Gamifying these interventions could encourage engagement with them and increase uptake within the community. </w:t>
        </w:r>
      </w:moveFrom>
      <w:moveFromRangeEnd w:id="137"/>
    </w:p>
    <w:p w14:paraId="484C56A1" w14:textId="01911CE5" w:rsidR="00A916D2" w:rsidRPr="00412CE0" w:rsidDel="00952EE4" w:rsidRDefault="008440ED">
      <w:pPr>
        <w:pStyle w:val="FirstParagraph"/>
        <w:rPr>
          <w:moveFrom w:id="140" w:author="Marcus Munafo" w:date="2021-05-08T12:28:00Z"/>
          <w:sz w:val="20"/>
          <w:szCs w:val="20"/>
        </w:rPr>
      </w:pPr>
      <w:moveFromRangeStart w:id="141" w:author="Marcus Munafo" w:date="2021-05-08T12:28:00Z" w:name="move71369332"/>
      <w:commentRangeStart w:id="142"/>
      <w:moveFrom w:id="143" w:author="Marcus Munafo" w:date="2021-05-08T12:28:00Z">
        <w:r w:rsidRPr="00412CE0" w:rsidDel="00952EE4">
          <w:rPr>
            <w:sz w:val="20"/>
            <w:szCs w:val="20"/>
          </w:rPr>
          <w:t xml:space="preserve">* Theory of </w:t>
        </w:r>
        <w:r w:rsidR="00A916D2" w:rsidRPr="00412CE0" w:rsidDel="00952EE4">
          <w:rPr>
            <w:sz w:val="20"/>
            <w:szCs w:val="20"/>
          </w:rPr>
          <w:t>game-based/gamified learning?</w:t>
        </w:r>
      </w:moveFrom>
    </w:p>
    <w:p w14:paraId="04413AE2" w14:textId="5C4E0D1F" w:rsidR="001678D9" w:rsidRPr="00412CE0" w:rsidDel="007C5FFC" w:rsidRDefault="008440ED">
      <w:pPr>
        <w:pStyle w:val="FirstParagraph"/>
        <w:rPr>
          <w:del w:id="144" w:author="Marcus Munafo" w:date="2021-05-08T12:30:00Z"/>
          <w:moveFrom w:id="145" w:author="Marcus Munafo" w:date="2021-05-08T12:28:00Z"/>
          <w:sz w:val="20"/>
          <w:szCs w:val="20"/>
        </w:rPr>
      </w:pPr>
      <w:moveFrom w:id="146" w:author="Marcus Munafo" w:date="2021-05-08T12:28:00Z">
        <w:r w:rsidRPr="00412CE0" w:rsidDel="00952EE4">
          <w:rPr>
            <w:sz w:val="20"/>
            <w:szCs w:val="20"/>
          </w:rPr>
          <w:t>* Empirical evidence on previous gamification in educational interventions</w:t>
        </w:r>
        <w:r w:rsidR="00A916D2" w:rsidRPr="00412CE0" w:rsidDel="00952EE4">
          <w:rPr>
            <w:sz w:val="20"/>
            <w:szCs w:val="20"/>
          </w:rPr>
          <w:t>?</w:t>
        </w:r>
        <w:commentRangeEnd w:id="142"/>
        <w:r w:rsidR="00A916D2" w:rsidRPr="00412CE0" w:rsidDel="00952EE4">
          <w:rPr>
            <w:rStyle w:val="CommentReference"/>
            <w:sz w:val="20"/>
            <w:szCs w:val="20"/>
          </w:rPr>
          <w:commentReference w:id="142"/>
        </w:r>
      </w:moveFrom>
    </w:p>
    <w:moveFromRangeEnd w:id="141"/>
    <w:p w14:paraId="557C9723" w14:textId="32700090" w:rsidR="001678D9" w:rsidRPr="00412CE0" w:rsidDel="007C5FFC" w:rsidRDefault="008440ED">
      <w:pPr>
        <w:pStyle w:val="BodyText"/>
        <w:rPr>
          <w:del w:id="147" w:author="Marcus Munafo" w:date="2021-05-08T12:31:00Z"/>
          <w:sz w:val="20"/>
          <w:szCs w:val="20"/>
        </w:rPr>
      </w:pPr>
      <w:del w:id="148" w:author="Marcus Munafo" w:date="2021-05-08T12:30:00Z">
        <w:r w:rsidRPr="00412CE0" w:rsidDel="007C5FFC">
          <w:rPr>
            <w:sz w:val="20"/>
            <w:szCs w:val="20"/>
          </w:rPr>
          <w:delText xml:space="preserve">The RIP game could have numerous and low-cost applications if effective. The current cards are in English and focus on data management but could be translated and adapted for different topics. A </w:delText>
        </w:r>
      </w:del>
      <w:del w:id="149" w:author="Marcus Munafo" w:date="2021-05-08T12:31:00Z">
        <w:r w:rsidRPr="00412CE0" w:rsidDel="007C5FFC">
          <w:rPr>
            <w:sz w:val="20"/>
            <w:szCs w:val="20"/>
          </w:rPr>
          <w:delText>randomised controlled trial (RCT) could establish the efficacy of the cards in increasing data sharing since participants can be followed over time. We plan to conduct a pilot to inform a future RCT and confirm its feasibility.</w:delText>
        </w:r>
      </w:del>
    </w:p>
    <w:p w14:paraId="118A9176" w14:textId="77777777" w:rsidR="001678D9" w:rsidRPr="00412CE0" w:rsidRDefault="008440ED">
      <w:pPr>
        <w:pStyle w:val="Heading1"/>
        <w:rPr>
          <w:sz w:val="20"/>
          <w:szCs w:val="20"/>
        </w:rPr>
      </w:pPr>
      <w:bookmarkStart w:id="150" w:name="references"/>
      <w:r w:rsidRPr="00412CE0">
        <w:rPr>
          <w:sz w:val="20"/>
          <w:szCs w:val="20"/>
        </w:rPr>
        <w:t>20</w:t>
      </w:r>
      <w:r w:rsidRPr="00412CE0">
        <w:rPr>
          <w:sz w:val="20"/>
          <w:szCs w:val="20"/>
        </w:rPr>
        <w:tab/>
        <w:t>References</w:t>
      </w:r>
      <w:bookmarkEnd w:id="150"/>
    </w:p>
    <w:p w14:paraId="0BFB0981" w14:textId="77777777" w:rsidR="001678D9" w:rsidRPr="00412CE0" w:rsidRDefault="008440ED">
      <w:pPr>
        <w:pStyle w:val="FirstParagraph"/>
        <w:rPr>
          <w:sz w:val="20"/>
          <w:szCs w:val="20"/>
        </w:rPr>
      </w:pPr>
      <w:r w:rsidRPr="00412CE0">
        <w:rPr>
          <w:sz w:val="20"/>
          <w:szCs w:val="20"/>
        </w:rPr>
        <w:t xml:space="preserve">Merrett, K., &amp; Warren, C. (2020). Researchers, Impact &amp; Publications (R.I.P.) Game data (01-2020). </w:t>
      </w:r>
      <w:hyperlink r:id="rId11">
        <w:r w:rsidRPr="00412CE0">
          <w:rPr>
            <w:rStyle w:val="Hyperlink"/>
            <w:sz w:val="20"/>
            <w:szCs w:val="20"/>
          </w:rPr>
          <w:t>https://doi.org/10.5523/bris.1nufzjw3m9ho72cwisj1pwc75h</w:t>
        </w:r>
      </w:hyperlink>
    </w:p>
    <w:p w14:paraId="38A83EBB" w14:textId="77777777" w:rsidR="001678D9" w:rsidRPr="00412CE0" w:rsidRDefault="008440ED">
      <w:pPr>
        <w:pStyle w:val="BodyText"/>
        <w:rPr>
          <w:sz w:val="20"/>
          <w:szCs w:val="20"/>
        </w:rPr>
      </w:pPr>
      <w:r w:rsidRPr="00412CE0">
        <w:rPr>
          <w:sz w:val="20"/>
          <w:szCs w:val="20"/>
        </w:rP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Scientific Data, 3(1), 160018. </w:t>
      </w:r>
      <w:hyperlink r:id="rId12">
        <w:r w:rsidRPr="00412CE0">
          <w:rPr>
            <w:rStyle w:val="Hyperlink"/>
            <w:sz w:val="20"/>
            <w:szCs w:val="20"/>
          </w:rPr>
          <w:t>https://doi.org/10.1038/sdata.2016.18</w:t>
        </w:r>
      </w:hyperlink>
    </w:p>
    <w:p w14:paraId="297B4D7F" w14:textId="77777777" w:rsidR="001678D9" w:rsidRPr="00412CE0" w:rsidRDefault="008440ED">
      <w:pPr>
        <w:pStyle w:val="Bibliography"/>
        <w:rPr>
          <w:sz w:val="20"/>
          <w:szCs w:val="20"/>
        </w:rPr>
      </w:pPr>
      <w:bookmarkStart w:id="151" w:name="Xba677cc363e6dec40cc6ff3f5e0ba11d0728fd0"/>
      <w:bookmarkStart w:id="152" w:name="refs"/>
      <w:r w:rsidRPr="00412CE0">
        <w:rPr>
          <w:sz w:val="20"/>
          <w:szCs w:val="20"/>
        </w:rPr>
        <w:t xml:space="preserve">European Commission. Joint Research Centre. (2016). </w:t>
      </w:r>
      <w:r w:rsidRPr="00412CE0">
        <w:rPr>
          <w:i/>
          <w:sz w:val="20"/>
          <w:szCs w:val="20"/>
        </w:rPr>
        <w:t xml:space="preserve">Research </w:t>
      </w:r>
      <w:proofErr w:type="gramStart"/>
      <w:r w:rsidRPr="00412CE0">
        <w:rPr>
          <w:i/>
          <w:sz w:val="20"/>
          <w:szCs w:val="20"/>
        </w:rPr>
        <w:t>performance based</w:t>
      </w:r>
      <w:proofErr w:type="gramEnd"/>
      <w:r w:rsidRPr="00412CE0">
        <w:rPr>
          <w:i/>
          <w:sz w:val="20"/>
          <w:szCs w:val="20"/>
        </w:rPr>
        <w:t xml:space="preserve"> funding systems: A comparative assessment.</w:t>
      </w:r>
      <w:r w:rsidRPr="00412CE0">
        <w:rPr>
          <w:sz w:val="20"/>
          <w:szCs w:val="20"/>
        </w:rPr>
        <w:t xml:space="preserve"> LU: Publications Office.</w:t>
      </w:r>
    </w:p>
    <w:p w14:paraId="7A58D880" w14:textId="77777777" w:rsidR="001678D9" w:rsidRPr="00412CE0" w:rsidRDefault="008440ED">
      <w:pPr>
        <w:pStyle w:val="Bibliography"/>
        <w:rPr>
          <w:sz w:val="20"/>
          <w:szCs w:val="20"/>
        </w:rPr>
      </w:pPr>
      <w:bookmarkStart w:id="153" w:name="ref-2021"/>
      <w:bookmarkEnd w:id="151"/>
      <w:r w:rsidRPr="00412CE0">
        <w:rPr>
          <w:i/>
          <w:sz w:val="20"/>
          <w:szCs w:val="20"/>
        </w:rPr>
        <w:t>European legislation on open data</w:t>
      </w:r>
      <w:r w:rsidRPr="00412CE0">
        <w:rPr>
          <w:sz w:val="20"/>
          <w:szCs w:val="20"/>
        </w:rPr>
        <w:t>. (2021). https://web.archive.org/web/20210419043326/https://digital-strategy.ec.europa.eu/en/policies/legislation-open-data.</w:t>
      </w:r>
    </w:p>
    <w:p w14:paraId="3D769EC3" w14:textId="77777777" w:rsidR="001678D9" w:rsidRPr="00412CE0" w:rsidRDefault="008440ED">
      <w:pPr>
        <w:pStyle w:val="Bibliography"/>
        <w:rPr>
          <w:sz w:val="20"/>
          <w:szCs w:val="20"/>
        </w:rPr>
      </w:pPr>
      <w:bookmarkStart w:id="154" w:name="ref-kim2016a"/>
      <w:bookmarkEnd w:id="153"/>
      <w:r w:rsidRPr="00412CE0">
        <w:rPr>
          <w:sz w:val="20"/>
          <w:szCs w:val="20"/>
        </w:rPr>
        <w:lastRenderedPageBreak/>
        <w:t xml:space="preserve">Kim, Y., &amp; Stanton, J. M. (2016). Institutional and individual factors affecting scientists’ data-sharing behaviors: A multilevel analysis. </w:t>
      </w:r>
      <w:r w:rsidRPr="00412CE0">
        <w:rPr>
          <w:i/>
          <w:sz w:val="20"/>
          <w:szCs w:val="20"/>
        </w:rPr>
        <w:t>JOURNAL OF THE ASSOCIATION FOR INFORMATION SCIENCE AND TECHNOLOGY</w:t>
      </w:r>
      <w:r w:rsidRPr="00412CE0">
        <w:rPr>
          <w:sz w:val="20"/>
          <w:szCs w:val="20"/>
        </w:rPr>
        <w:t xml:space="preserve">, </w:t>
      </w:r>
      <w:r w:rsidRPr="00412CE0">
        <w:rPr>
          <w:i/>
          <w:sz w:val="20"/>
          <w:szCs w:val="20"/>
        </w:rPr>
        <w:t>67</w:t>
      </w:r>
      <w:r w:rsidRPr="00412CE0">
        <w:rPr>
          <w:sz w:val="20"/>
          <w:szCs w:val="20"/>
        </w:rPr>
        <w:t xml:space="preserve">(4), 776–799. </w:t>
      </w:r>
      <w:hyperlink r:id="rId13">
        <w:r w:rsidRPr="00412CE0">
          <w:rPr>
            <w:rStyle w:val="Hyperlink"/>
            <w:sz w:val="20"/>
            <w:szCs w:val="20"/>
          </w:rPr>
          <w:t>https://doi.org/10.1002/asi.23424</w:t>
        </w:r>
      </w:hyperlink>
    </w:p>
    <w:p w14:paraId="0AB566D9" w14:textId="77777777" w:rsidR="001678D9" w:rsidRPr="00412CE0" w:rsidRDefault="008440ED">
      <w:pPr>
        <w:pStyle w:val="Bibliography"/>
        <w:rPr>
          <w:sz w:val="20"/>
          <w:szCs w:val="20"/>
        </w:rPr>
      </w:pPr>
      <w:bookmarkStart w:id="155" w:name="ref-park2018"/>
      <w:bookmarkEnd w:id="154"/>
      <w:r w:rsidRPr="00412CE0">
        <w:rPr>
          <w:sz w:val="20"/>
          <w:szCs w:val="20"/>
        </w:rPr>
        <w:t xml:space="preserve">Park, H., You, S., &amp; Wolfram, D. (2018). Informal data citation for data sharing and reuse is more common than formal data citation in biomedical fields. </w:t>
      </w:r>
      <w:r w:rsidRPr="00412CE0">
        <w:rPr>
          <w:i/>
          <w:sz w:val="20"/>
          <w:szCs w:val="20"/>
        </w:rPr>
        <w:t>JOURNAL OF THE ASSOCIATION FOR INFORMATION SCIENCE AND TECHNOLOGY</w:t>
      </w:r>
      <w:r w:rsidRPr="00412CE0">
        <w:rPr>
          <w:sz w:val="20"/>
          <w:szCs w:val="20"/>
        </w:rPr>
        <w:t xml:space="preserve">, </w:t>
      </w:r>
      <w:r w:rsidRPr="00412CE0">
        <w:rPr>
          <w:i/>
          <w:sz w:val="20"/>
          <w:szCs w:val="20"/>
        </w:rPr>
        <w:t>69</w:t>
      </w:r>
      <w:r w:rsidRPr="00412CE0">
        <w:rPr>
          <w:sz w:val="20"/>
          <w:szCs w:val="20"/>
        </w:rPr>
        <w:t xml:space="preserve">(11), 1346–1354. </w:t>
      </w:r>
      <w:hyperlink r:id="rId14">
        <w:r w:rsidRPr="00412CE0">
          <w:rPr>
            <w:rStyle w:val="Hyperlink"/>
            <w:sz w:val="20"/>
            <w:szCs w:val="20"/>
          </w:rPr>
          <w:t>https://doi.org/10.1002/asi.24049</w:t>
        </w:r>
      </w:hyperlink>
    </w:p>
    <w:p w14:paraId="6C375BA9" w14:textId="77777777" w:rsidR="001678D9" w:rsidRPr="00412CE0" w:rsidRDefault="008440ED">
      <w:pPr>
        <w:pStyle w:val="Bibliography"/>
        <w:rPr>
          <w:sz w:val="20"/>
          <w:szCs w:val="20"/>
        </w:rPr>
      </w:pPr>
      <w:bookmarkStart w:id="156" w:name="ref-tenopir2015"/>
      <w:bookmarkEnd w:id="155"/>
      <w:r w:rsidRPr="00412CE0">
        <w:rPr>
          <w:sz w:val="20"/>
          <w:szCs w:val="20"/>
        </w:rPr>
        <w:t xml:space="preserve">Tenopir, C., Dalton, E. D., Allard, S., Frame, M., Pjesivac, I., Birch, B., … Dorsett, K. (2015). Changes in data sharing and data reuse practices and perceptions among scientists worldwide. </w:t>
      </w:r>
      <w:r w:rsidRPr="00412CE0">
        <w:rPr>
          <w:i/>
          <w:sz w:val="20"/>
          <w:szCs w:val="20"/>
        </w:rPr>
        <w:t>PLOS ONE</w:t>
      </w:r>
      <w:r w:rsidRPr="00412CE0">
        <w:rPr>
          <w:sz w:val="20"/>
          <w:szCs w:val="20"/>
        </w:rPr>
        <w:t xml:space="preserve">, </w:t>
      </w:r>
      <w:r w:rsidRPr="00412CE0">
        <w:rPr>
          <w:i/>
          <w:sz w:val="20"/>
          <w:szCs w:val="20"/>
        </w:rPr>
        <w:t>10</w:t>
      </w:r>
      <w:r w:rsidRPr="00412CE0">
        <w:rPr>
          <w:sz w:val="20"/>
          <w:szCs w:val="20"/>
        </w:rPr>
        <w:t xml:space="preserve">(8). </w:t>
      </w:r>
      <w:hyperlink r:id="rId15">
        <w:r w:rsidRPr="00412CE0">
          <w:rPr>
            <w:rStyle w:val="Hyperlink"/>
            <w:sz w:val="20"/>
            <w:szCs w:val="20"/>
          </w:rPr>
          <w:t>https://doi.org/10.1371/journal.pone.0134826</w:t>
        </w:r>
      </w:hyperlink>
    </w:p>
    <w:p w14:paraId="22C45184" w14:textId="77777777" w:rsidR="001678D9" w:rsidRPr="00412CE0" w:rsidRDefault="008440ED">
      <w:pPr>
        <w:pStyle w:val="Bibliography"/>
        <w:rPr>
          <w:sz w:val="20"/>
          <w:szCs w:val="20"/>
        </w:rPr>
      </w:pPr>
      <w:bookmarkStart w:id="157" w:name="ref-theopenresearchdatataskforce2018"/>
      <w:bookmarkEnd w:id="156"/>
      <w:r w:rsidRPr="00412CE0">
        <w:rPr>
          <w:sz w:val="20"/>
          <w:szCs w:val="20"/>
        </w:rPr>
        <w:t xml:space="preserve">The Open Research Data Task Force. (2018). </w:t>
      </w:r>
      <w:r w:rsidRPr="00412CE0">
        <w:rPr>
          <w:i/>
          <w:sz w:val="20"/>
          <w:szCs w:val="20"/>
        </w:rPr>
        <w:t>Realising the potential: Final report of the Open Research Data Task Force</w:t>
      </w:r>
      <w:r w:rsidRPr="00412CE0">
        <w:rPr>
          <w:sz w:val="20"/>
          <w:szCs w:val="20"/>
        </w:rPr>
        <w:t xml:space="preserve"> (pp. 1–64).</w:t>
      </w:r>
    </w:p>
    <w:p w14:paraId="6077F6D0" w14:textId="77777777" w:rsidR="001678D9" w:rsidRPr="00412CE0" w:rsidRDefault="008440ED">
      <w:pPr>
        <w:pStyle w:val="Bibliography"/>
        <w:rPr>
          <w:sz w:val="20"/>
          <w:szCs w:val="20"/>
        </w:rPr>
      </w:pPr>
      <w:bookmarkStart w:id="158" w:name="ref-yoon2021"/>
      <w:bookmarkEnd w:id="157"/>
      <w:r w:rsidRPr="00412CE0">
        <w:rPr>
          <w:sz w:val="20"/>
          <w:szCs w:val="20"/>
        </w:rPr>
        <w:t xml:space="preserve">Yoon, J., Chung, E., Schalk, J., &amp; Kim, J. (2021). Examination of data citation guidelines in style manuals and data repositories. </w:t>
      </w:r>
      <w:r w:rsidRPr="00412CE0">
        <w:rPr>
          <w:i/>
          <w:sz w:val="20"/>
          <w:szCs w:val="20"/>
        </w:rPr>
        <w:t>Learned Publishing</w:t>
      </w:r>
      <w:r w:rsidRPr="00412CE0">
        <w:rPr>
          <w:sz w:val="20"/>
          <w:szCs w:val="20"/>
        </w:rPr>
        <w:t xml:space="preserve">, </w:t>
      </w:r>
      <w:r w:rsidRPr="00412CE0">
        <w:rPr>
          <w:i/>
          <w:sz w:val="20"/>
          <w:szCs w:val="20"/>
        </w:rPr>
        <w:t>34</w:t>
      </w:r>
      <w:r w:rsidRPr="00412CE0">
        <w:rPr>
          <w:sz w:val="20"/>
          <w:szCs w:val="20"/>
        </w:rPr>
        <w:t xml:space="preserve">(2), 198–215. </w:t>
      </w:r>
      <w:hyperlink r:id="rId16">
        <w:r w:rsidRPr="00412CE0">
          <w:rPr>
            <w:rStyle w:val="Hyperlink"/>
            <w:sz w:val="20"/>
            <w:szCs w:val="20"/>
          </w:rPr>
          <w:t>https://doi.org/10.1002/leap.1349</w:t>
        </w:r>
      </w:hyperlink>
      <w:bookmarkEnd w:id="152"/>
      <w:bookmarkEnd w:id="158"/>
    </w:p>
    <w:sectPr w:rsidR="001678D9" w:rsidRPr="00412CE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Drax" w:date="2021-05-07T16:56:00Z" w:initials="KD">
    <w:p w14:paraId="2BF13C2D" w14:textId="046F97C6" w:rsidR="007C6298" w:rsidRDefault="007C6298">
      <w:pPr>
        <w:pStyle w:val="CommentText"/>
      </w:pPr>
      <w:r>
        <w:rPr>
          <w:rStyle w:val="CommentReference"/>
        </w:rPr>
        <w:annotationRef/>
      </w:r>
      <w:r>
        <w:t>Format is RMarkdown – will adjust at end</w:t>
      </w:r>
    </w:p>
  </w:comment>
  <w:comment w:id="3" w:author="Marcus Munafo" w:date="2021-05-08T12:23:00Z" w:initials="MM">
    <w:p w14:paraId="31F54D94" w14:textId="277D9420" w:rsidR="00952EE4" w:rsidRDefault="00952EE4">
      <w:pPr>
        <w:pStyle w:val="CommentText"/>
      </w:pPr>
      <w:r>
        <w:rPr>
          <w:rStyle w:val="CommentReference"/>
        </w:rPr>
        <w:annotationRef/>
      </w:r>
      <w:r>
        <w:t>Reference.</w:t>
      </w:r>
    </w:p>
  </w:comment>
  <w:comment w:id="7" w:author="Marcus Munafo" w:date="2021-05-08T12:23:00Z" w:initials="MM">
    <w:p w14:paraId="63DD0FFF" w14:textId="682C90FD" w:rsidR="00952EE4" w:rsidRDefault="00952EE4">
      <w:pPr>
        <w:pStyle w:val="CommentText"/>
      </w:pPr>
      <w:r>
        <w:rPr>
          <w:rStyle w:val="CommentReference"/>
        </w:rPr>
        <w:annotationRef/>
      </w:r>
      <w:r>
        <w:t>Reference.</w:t>
      </w:r>
    </w:p>
  </w:comment>
  <w:comment w:id="74" w:author="Marcus Munafo" w:date="2021-05-08T12:28:00Z" w:initials="MM">
    <w:p w14:paraId="09D18350" w14:textId="02B71EED" w:rsidR="00952EE4" w:rsidRDefault="00952EE4">
      <w:pPr>
        <w:pStyle w:val="CommentText"/>
      </w:pPr>
      <w:r>
        <w:rPr>
          <w:rStyle w:val="CommentReference"/>
        </w:rPr>
        <w:annotationRef/>
      </w:r>
      <w:r>
        <w:t>Brief sentence on evidence of gamification re learning.</w:t>
      </w:r>
    </w:p>
  </w:comment>
  <w:comment w:id="79" w:author="Katie Drax" w:date="2021-05-07T16:53:00Z" w:initials="KD">
    <w:p w14:paraId="5085C66A" w14:textId="77777777" w:rsidR="00952EE4" w:rsidRDefault="00952EE4" w:rsidP="00952EE4">
      <w:pPr>
        <w:pStyle w:val="CommentText"/>
      </w:pPr>
      <w:r>
        <w:rPr>
          <w:rStyle w:val="CommentReference"/>
        </w:rPr>
        <w:annotationRef/>
      </w:r>
      <w:r>
        <w:t>Don’t know whether to include these because it is such a specific context and saying “Oh look at these other studies that used card games to teach people successfully” feels a bit disingenuous.</w:t>
      </w:r>
    </w:p>
  </w:comment>
  <w:comment w:id="142" w:author="Katie Drax" w:date="2021-05-07T16:53:00Z" w:initials="KD">
    <w:p w14:paraId="4E5432C9" w14:textId="0F6E9845" w:rsidR="00A916D2" w:rsidRDefault="00A916D2">
      <w:pPr>
        <w:pStyle w:val="CommentText"/>
      </w:pPr>
      <w:r>
        <w:rPr>
          <w:rStyle w:val="CommentReference"/>
        </w:rPr>
        <w:annotationRef/>
      </w:r>
      <w:r>
        <w:t>Don’t know whether to include these because it is such a specific context and saying “Oh look at these other studies that used card games to teach people successfully” feels a bit disingenuous.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F13C2D" w15:done="0"/>
  <w15:commentEx w15:paraId="31F54D94" w15:done="0"/>
  <w15:commentEx w15:paraId="63DD0FFF" w15:done="0"/>
  <w15:commentEx w15:paraId="09D18350" w15:done="0"/>
  <w15:commentEx w15:paraId="5085C66A" w15:done="0"/>
  <w15:commentEx w15:paraId="4E543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EFCA" w16cex:dateUtc="2021-05-07T15:56:00Z"/>
  <w16cex:commentExtensible w16cex:durableId="24410138" w16cex:dateUtc="2021-05-08T11:23:00Z"/>
  <w16cex:commentExtensible w16cex:durableId="24410143" w16cex:dateUtc="2021-05-08T11:23:00Z"/>
  <w16cex:commentExtensible w16cex:durableId="2441025E" w16cex:dateUtc="2021-05-08T11:28:00Z"/>
  <w16cex:commentExtensible w16cex:durableId="24410274" w16cex:dateUtc="2021-05-07T15:53:00Z"/>
  <w16cex:commentExtensible w16cex:durableId="243FEEF6" w16cex:dateUtc="2021-05-0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F13C2D" w16cid:durableId="243FEFCA"/>
  <w16cid:commentId w16cid:paraId="31F54D94" w16cid:durableId="24410138"/>
  <w16cid:commentId w16cid:paraId="63DD0FFF" w16cid:durableId="24410143"/>
  <w16cid:commentId w16cid:paraId="09D18350" w16cid:durableId="2441025E"/>
  <w16cid:commentId w16cid:paraId="5085C66A" w16cid:durableId="24410274"/>
  <w16cid:commentId w16cid:paraId="4E5432C9" w16cid:durableId="243FEE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37024" w14:textId="77777777" w:rsidR="00075C02" w:rsidRDefault="00075C02">
      <w:pPr>
        <w:spacing w:after="0"/>
      </w:pPr>
      <w:r>
        <w:separator/>
      </w:r>
    </w:p>
  </w:endnote>
  <w:endnote w:type="continuationSeparator" w:id="0">
    <w:p w14:paraId="7FA7A64C" w14:textId="77777777" w:rsidR="00075C02" w:rsidRDefault="00075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3C896" w14:textId="77777777" w:rsidR="00075C02" w:rsidRDefault="00075C02">
      <w:r>
        <w:separator/>
      </w:r>
    </w:p>
  </w:footnote>
  <w:footnote w:type="continuationSeparator" w:id="0">
    <w:p w14:paraId="3905483E" w14:textId="77777777" w:rsidR="00075C02" w:rsidRDefault="00075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8F8AE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CC0C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9B042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Drax">
    <w15:presenceInfo w15:providerId="None" w15:userId="Katie Drax"/>
  </w15:person>
  <w15:person w15:author="Marcus Munafo">
    <w15:presenceInfo w15:providerId="AD" w15:userId="S::psmrm@bristol.ac.uk::eb0fd5bd-147d-4136-b4a0-d42f0f051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C02"/>
    <w:rsid w:val="001678D9"/>
    <w:rsid w:val="00412CE0"/>
    <w:rsid w:val="00431894"/>
    <w:rsid w:val="004E29B3"/>
    <w:rsid w:val="00506F4C"/>
    <w:rsid w:val="00590D07"/>
    <w:rsid w:val="00784D58"/>
    <w:rsid w:val="007C5FFC"/>
    <w:rsid w:val="007C6298"/>
    <w:rsid w:val="008440ED"/>
    <w:rsid w:val="008D6863"/>
    <w:rsid w:val="00952EE4"/>
    <w:rsid w:val="00A916D2"/>
    <w:rsid w:val="00B36FCA"/>
    <w:rsid w:val="00B86B75"/>
    <w:rsid w:val="00BB297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77D6"/>
  <w15:docId w15:val="{EFBAB187-5187-4B53-A86A-88F7DDD6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916D2"/>
    <w:rPr>
      <w:sz w:val="16"/>
      <w:szCs w:val="16"/>
    </w:rPr>
  </w:style>
  <w:style w:type="paragraph" w:styleId="CommentText">
    <w:name w:val="annotation text"/>
    <w:basedOn w:val="Normal"/>
    <w:link w:val="CommentTextChar"/>
    <w:semiHidden/>
    <w:unhideWhenUsed/>
    <w:rsid w:val="00A916D2"/>
    <w:rPr>
      <w:sz w:val="20"/>
      <w:szCs w:val="20"/>
    </w:rPr>
  </w:style>
  <w:style w:type="character" w:customStyle="1" w:styleId="CommentTextChar">
    <w:name w:val="Comment Text Char"/>
    <w:basedOn w:val="DefaultParagraphFont"/>
    <w:link w:val="CommentText"/>
    <w:semiHidden/>
    <w:rsid w:val="00A916D2"/>
    <w:rPr>
      <w:sz w:val="20"/>
      <w:szCs w:val="20"/>
    </w:rPr>
  </w:style>
  <w:style w:type="paragraph" w:styleId="CommentSubject">
    <w:name w:val="annotation subject"/>
    <w:basedOn w:val="CommentText"/>
    <w:next w:val="CommentText"/>
    <w:link w:val="CommentSubjectChar"/>
    <w:semiHidden/>
    <w:unhideWhenUsed/>
    <w:rsid w:val="00A916D2"/>
    <w:rPr>
      <w:b/>
      <w:bCs/>
    </w:rPr>
  </w:style>
  <w:style w:type="character" w:customStyle="1" w:styleId="CommentSubjectChar">
    <w:name w:val="Comment Subject Char"/>
    <w:basedOn w:val="CommentTextChar"/>
    <w:link w:val="CommentSubject"/>
    <w:semiHidden/>
    <w:rsid w:val="00A91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asi.2342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38/sdata.201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leap.13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523/bris.1nufzjw3m9ho72cwisj1pwc75h" TargetMode="External"/><Relationship Id="rId5" Type="http://schemas.openxmlformats.org/officeDocument/2006/relationships/footnotes" Target="footnotes.xml"/><Relationship Id="rId15" Type="http://schemas.openxmlformats.org/officeDocument/2006/relationships/hyperlink" Target="https://doi.org/10.1371/journal.pone.0134826"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asi.24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STUDY PROTOCOL (V0.1)</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(V0.1)</dc:title>
  <dc:creator>Katie Drax, Kirsty Merret, Robert Thibault, Christopher Warren, and Marcus Munafò</dc:creator>
  <cp:keywords/>
  <cp:lastModifiedBy>Marcus Munafo</cp:lastModifiedBy>
  <cp:revision>9</cp:revision>
  <dcterms:created xsi:type="dcterms:W3CDTF">2021-05-07T15:55:00Z</dcterms:created>
  <dcterms:modified xsi:type="dcterms:W3CDTF">2021-05-08T11:31:00Z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rip-protocol.bib</vt:lpwstr>
  </property>
  <property fmtid="{D5CDD505-2E9C-101B-9397-08002B2CF9AE}" pid="3" name="csl">
    <vt:lpwstr>apa.csl</vt:lpwstr>
  </property>
  <property fmtid="{D5CDD505-2E9C-101B-9397-08002B2CF9AE}" pid="4" name="date">
    <vt:lpwstr>07 May 2021</vt:lpwstr>
  </property>
  <property fmtid="{D5CDD505-2E9C-101B-9397-08002B2CF9AE}" pid="5" name="output">
    <vt:lpwstr/>
  </property>
  <property fmtid="{D5CDD505-2E9C-101B-9397-08002B2CF9AE}" pid="6" name="subtitle">
    <vt:lpwstr>Does gamification increased [positive attitudes/capability] of data sharing?</vt:lpwstr>
  </property>
</Properties>
</file>